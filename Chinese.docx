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4B" w:rsidRDefault="00EA139D" w:rsidP="00EA139D">
      <w:pPr>
        <w:pStyle w:val="1"/>
        <w:jc w:val="center"/>
        <w:rPr>
          <w:rFonts w:hint="eastAsia"/>
        </w:rPr>
      </w:pPr>
      <w:r>
        <w:rPr>
          <w:rFonts w:hint="eastAsia"/>
        </w:rPr>
        <w:t>TOY_GREP</w:t>
      </w:r>
      <w:r>
        <w:rPr>
          <w:rFonts w:hint="eastAsia"/>
        </w:rPr>
        <w:t>总结</w:t>
      </w:r>
    </w:p>
    <w:p w:rsidR="00EA139D" w:rsidRDefault="00EA139D" w:rsidP="00EA139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实现原理</w:t>
      </w:r>
      <w:r>
        <w:rPr>
          <w:rFonts w:hint="eastAsia"/>
        </w:rPr>
        <w:t>:</w:t>
      </w:r>
    </w:p>
    <w:p w:rsidR="00EA139D" w:rsidRDefault="00EA139D" w:rsidP="00EA139D">
      <w:pPr>
        <w:ind w:left="360"/>
        <w:rPr>
          <w:rFonts w:hint="eastAsia"/>
        </w:rPr>
      </w:pPr>
      <w:r>
        <w:rPr>
          <w:rFonts w:hint="eastAsia"/>
        </w:rPr>
        <w:t>实现基于龙书</w:t>
      </w:r>
      <w:r>
        <w:rPr>
          <w:rFonts w:hint="eastAsia"/>
        </w:rPr>
        <w:t>3.9</w:t>
      </w:r>
      <w:r>
        <w:rPr>
          <w:rFonts w:hint="eastAsia"/>
        </w:rPr>
        <w:t>节，使用</w:t>
      </w:r>
      <w:r>
        <w:rPr>
          <w:rFonts w:hint="eastAsia"/>
        </w:rPr>
        <w:t>NFA/DFA</w:t>
      </w:r>
      <w:r>
        <w:rPr>
          <w:rFonts w:hint="eastAsia"/>
        </w:rPr>
        <w:t>实现简单正则表达式的搜索。</w:t>
      </w:r>
    </w:p>
    <w:p w:rsidR="00EA139D" w:rsidRDefault="00EA139D" w:rsidP="00EA139D">
      <w:pPr>
        <w:ind w:left="360"/>
        <w:rPr>
          <w:rFonts w:hint="eastAsia"/>
        </w:rPr>
      </w:pPr>
      <w:r>
        <w:rPr>
          <w:rFonts w:hint="eastAsia"/>
        </w:rPr>
        <w:t>简单的表达式仅包括括号，星号和或表达式。</w:t>
      </w:r>
    </w:p>
    <w:p w:rsidR="00EA139D" w:rsidRDefault="00EA139D" w:rsidP="00EA139D">
      <w:pPr>
        <w:ind w:left="36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C++</w:t>
      </w:r>
      <w:r>
        <w:rPr>
          <w:rFonts w:hint="eastAsia"/>
        </w:rPr>
        <w:t>实现，使用了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EA139D" w:rsidRDefault="00EA139D" w:rsidP="00EA139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心得：</w:t>
      </w:r>
    </w:p>
    <w:p w:rsidR="0014115F" w:rsidRDefault="0014115F" w:rsidP="00EA13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数据结构：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树：最多二元的语法树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栈：简单实现的双栈，用于解析表达式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图：根据语法树计算的属性值构造出来的状态转换图</w:t>
      </w:r>
    </w:p>
    <w:p w:rsidR="0014115F" w:rsidRDefault="0014115F" w:rsidP="0014115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集合：简单的集合用来表示图的边，本打算用位图实现，但是由于位图不支持动态开辟大小，因此还是简单基于</w:t>
      </w:r>
      <w:r>
        <w:rPr>
          <w:rFonts w:hint="eastAsia"/>
        </w:rPr>
        <w:t>vector&lt;bool&gt;</w:t>
      </w:r>
      <w:r>
        <w:rPr>
          <w:rFonts w:hint="eastAsia"/>
        </w:rPr>
        <w:t>进行实现。</w:t>
      </w:r>
    </w:p>
    <w:p w:rsidR="00AC4313" w:rsidRDefault="00AC4313" w:rsidP="0014115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注：原本使用</w:t>
      </w:r>
      <w:r>
        <w:rPr>
          <w:rFonts w:hint="eastAsia"/>
        </w:rPr>
        <w:t>C</w:t>
      </w:r>
      <w:r>
        <w:rPr>
          <w:rFonts w:hint="eastAsia"/>
        </w:rPr>
        <w:t>实现，没有</w:t>
      </w:r>
      <w:r>
        <w:rPr>
          <w:rFonts w:hint="eastAsia"/>
        </w:rPr>
        <w:t>bool</w:t>
      </w:r>
      <w:r>
        <w:rPr>
          <w:rFonts w:hint="eastAsia"/>
        </w:rPr>
        <w:t>，因此使用链表处理集合。</w:t>
      </w:r>
    </w:p>
    <w:p w:rsidR="00EA139D" w:rsidRDefault="00EA139D" w:rsidP="00EA13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使用双栈式解析正则表达式，为正则表达式构建语法树。</w:t>
      </w:r>
    </w:p>
    <w:p w:rsidR="00EA139D" w:rsidRDefault="00EA139D" w:rsidP="00EA139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个栈拥有类似操作，进栈，出栈，显示栈顶，空栈判断，栈的显示，构造与析构，此外，由于操作符栈需要对优先级判断，根据优先级决定栈是否需要调整操作，而符号栈不需要调整，因此与基本的栈有些许不同，因此使用一个模板类和向量容器来实现一个虚栈类。</w:t>
      </w:r>
    </w:p>
    <w:p w:rsidR="00EA139D" w:rsidRDefault="00EA139D" w:rsidP="00EA139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栈是否需要调整直接使用</w:t>
      </w:r>
      <w:r>
        <w:rPr>
          <w:rFonts w:hint="eastAsia"/>
        </w:rPr>
        <w:t>&gt;=</w:t>
      </w:r>
      <w:r>
        <w:rPr>
          <w:rFonts w:hint="eastAsia"/>
        </w:rPr>
        <w:t>判断，因此对于具体的实现过程，需要重载运算符。</w:t>
      </w:r>
    </w:p>
    <w:p w:rsidR="004A76AA" w:rsidRDefault="004A76AA" w:rsidP="00EA139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注：模板类中使用迭代器时候需要在迭代器声明的时候加上</w:t>
      </w:r>
      <w:r>
        <w:rPr>
          <w:rFonts w:hint="eastAsia"/>
        </w:rPr>
        <w:t>typename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>ypename</w:t>
      </w:r>
      <w:r>
        <w:rPr>
          <w:rFonts w:hint="eastAsia"/>
        </w:rPr>
        <w:t>指定后面</w:t>
      </w:r>
      <w:r w:rsidRPr="004A76AA">
        <w:t>vector&lt;T&gt;::iterator</w:t>
      </w:r>
      <w:r>
        <w:rPr>
          <w:rFonts w:hint="eastAsia"/>
        </w:rPr>
        <w:t>是一个数据类型。详细见（</w:t>
      </w:r>
      <w:hyperlink r:id="rId5" w:history="1">
        <w:r w:rsidRPr="004A76AA">
          <w:rPr>
            <w:rStyle w:val="a4"/>
          </w:rPr>
          <w:t>http://blog.csdn.net/acidgl8757/article/details/173</w:t>
        </w:r>
        <w:r w:rsidRPr="004A76AA">
          <w:rPr>
            <w:rStyle w:val="a4"/>
          </w:rPr>
          <w:t>1</w:t>
        </w:r>
        <w:r w:rsidRPr="004A76AA">
          <w:rPr>
            <w:rStyle w:val="a4"/>
          </w:rPr>
          <w:t>7303</w:t>
        </w:r>
      </w:hyperlink>
      <w:r>
        <w:rPr>
          <w:rFonts w:hint="eastAsia"/>
        </w:rPr>
        <w:t>）</w:t>
      </w:r>
    </w:p>
    <w:p w:rsidR="00EA139D" w:rsidRDefault="004A76AA" w:rsidP="00EA13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树的遍历：三种遍历方式</w:t>
      </w:r>
    </w:p>
    <w:p w:rsidR="004A76AA" w:rsidRDefault="004A76AA" w:rsidP="004A76A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中序遍历：输出整棵语法树的时候使用的其实是中序遍历，先输出左儿子，再输出自己节点，最后输出右儿子。</w:t>
      </w:r>
    </w:p>
    <w:p w:rsidR="004A76AA" w:rsidRDefault="004A76AA" w:rsidP="004A76A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后序遍历：在由实体节点计算连接节点（</w:t>
      </w:r>
      <w:r>
        <w:rPr>
          <w:rFonts w:hint="eastAsia"/>
        </w:rPr>
        <w:t>CAT</w:t>
      </w:r>
      <w:r>
        <w:rPr>
          <w:rFonts w:hint="eastAsia"/>
        </w:rPr>
        <w:t>节点，或节点，星节点）时候，从整棵语法树的根开始，</w:t>
      </w:r>
      <w:r w:rsidR="0014115F">
        <w:rPr>
          <w:rFonts w:hint="eastAsia"/>
        </w:rPr>
        <w:t>计算一个节点之前先计算该节点的两个子节点的属性，再计算该节点属性。</w:t>
      </w:r>
    </w:p>
    <w:p w:rsidR="0014115F" w:rsidRDefault="0014115F" w:rsidP="004A76A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先序遍历：根据</w:t>
      </w:r>
      <w:r>
        <w:rPr>
          <w:rFonts w:hint="eastAsia"/>
        </w:rPr>
        <w:t>nullable</w:t>
      </w:r>
      <w:r>
        <w:rPr>
          <w:rFonts w:hint="eastAsia"/>
        </w:rPr>
        <w:t>、</w:t>
      </w:r>
      <w:r>
        <w:rPr>
          <w:rFonts w:hint="eastAsia"/>
        </w:rPr>
        <w:t>first_op</w:t>
      </w:r>
      <w:r>
        <w:rPr>
          <w:rFonts w:hint="eastAsia"/>
        </w:rPr>
        <w:t>、</w:t>
      </w:r>
      <w:r>
        <w:rPr>
          <w:rFonts w:hint="eastAsia"/>
        </w:rPr>
        <w:t>last_op</w:t>
      </w:r>
      <w:r>
        <w:rPr>
          <w:rFonts w:hint="eastAsia"/>
        </w:rPr>
        <w:t>计算每个节点的</w:t>
      </w:r>
      <w:r>
        <w:rPr>
          <w:rFonts w:hint="eastAsia"/>
        </w:rPr>
        <w:t>follow_op</w:t>
      </w:r>
      <w:r w:rsidR="00AC4313">
        <w:rPr>
          <w:rFonts w:hint="eastAsia"/>
        </w:rPr>
        <w:t>时，是根据该节点左右孩子及自己节点的属性进行计算，再计算各个孩子。（其实该计算并不依赖于遍历方式）</w:t>
      </w:r>
    </w:p>
    <w:p w:rsidR="00AC4313" w:rsidRDefault="00AC4313" w:rsidP="00EA13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Valgrind</w:t>
      </w:r>
      <w:r>
        <w:rPr>
          <w:rFonts w:hint="eastAsia"/>
        </w:rPr>
        <w:t>对内存进行检查。</w:t>
      </w:r>
    </w:p>
    <w:p w:rsidR="0098731E" w:rsidRDefault="0098731E" w:rsidP="00EA13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状态机的算法实现</w:t>
      </w:r>
    </w:p>
    <w:p w:rsidR="00EA139D" w:rsidRDefault="00AC4313" w:rsidP="00EA13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疑似：根据状态转换图进行匹配的时候，使用的是深度优先搜索？</w:t>
      </w:r>
    </w:p>
    <w:p w:rsidR="00EA139D" w:rsidRDefault="0098731E" w:rsidP="00EA139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autotools</w:t>
      </w:r>
      <w:r>
        <w:rPr>
          <w:rFonts w:hint="eastAsia"/>
        </w:rPr>
        <w:t>的使用，使用</w:t>
      </w:r>
      <w:r>
        <w:rPr>
          <w:rFonts w:hint="eastAsia"/>
        </w:rPr>
        <w:t>autotools</w:t>
      </w:r>
      <w:r>
        <w:rPr>
          <w:rFonts w:hint="eastAsia"/>
        </w:rPr>
        <w:t>进行构建。</w:t>
      </w:r>
    </w:p>
    <w:p w:rsidR="00AC4313" w:rsidRDefault="00AC4313" w:rsidP="00AC431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未完待续：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将语法树的单个节点写成一个类，导致了语法树节点所有的值都需要与外界交付，是否做成结构体更加合理。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NFA</w:t>
      </w:r>
      <w:r>
        <w:rPr>
          <w:rFonts w:hint="eastAsia"/>
        </w:rPr>
        <w:t>转换成为</w:t>
      </w:r>
      <w:r>
        <w:rPr>
          <w:rFonts w:hint="eastAsia"/>
        </w:rPr>
        <w:t>DFA</w:t>
      </w:r>
      <w:r>
        <w:rPr>
          <w:rFonts w:hint="eastAsia"/>
        </w:rPr>
        <w:t>。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最小化</w:t>
      </w:r>
      <w:r>
        <w:rPr>
          <w:rFonts w:hint="eastAsia"/>
        </w:rPr>
        <w:t>DFA</w:t>
      </w:r>
      <w:r>
        <w:rPr>
          <w:rFonts w:hint="eastAsia"/>
        </w:rPr>
        <w:t>的状态。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生成语法树的时候比较复杂，是否可以用类似</w:t>
      </w:r>
      <w:r>
        <w:rPr>
          <w:rFonts w:hint="eastAsia"/>
        </w:rPr>
        <w:t>SLR(0)</w:t>
      </w:r>
      <w:r>
        <w:rPr>
          <w:rFonts w:hint="eastAsia"/>
        </w:rPr>
        <w:t>的语法解析方法展开语法树。</w:t>
      </w:r>
    </w:p>
    <w:p w:rsidR="00AC4313" w:rsidRDefault="00AC4313" w:rsidP="00AC431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集合是否有更好更合理的实现方案</w:t>
      </w:r>
    </w:p>
    <w:p w:rsidR="0098731E" w:rsidRPr="00AC4313" w:rsidRDefault="0098731E" w:rsidP="00AC43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是否有更好更合理的设计模式</w:t>
      </w:r>
    </w:p>
    <w:sectPr w:rsidR="0098731E" w:rsidRPr="00AC4313" w:rsidSect="007D5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E449E"/>
    <w:multiLevelType w:val="hybridMultilevel"/>
    <w:tmpl w:val="9D624430"/>
    <w:lvl w:ilvl="0" w:tplc="631E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E2D8E"/>
    <w:multiLevelType w:val="hybridMultilevel"/>
    <w:tmpl w:val="8B0CD4A4"/>
    <w:lvl w:ilvl="0" w:tplc="5EA2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280951"/>
    <w:multiLevelType w:val="hybridMultilevel"/>
    <w:tmpl w:val="2C2E6C74"/>
    <w:lvl w:ilvl="0" w:tplc="7E10D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043839"/>
    <w:multiLevelType w:val="hybridMultilevel"/>
    <w:tmpl w:val="5352DE88"/>
    <w:lvl w:ilvl="0" w:tplc="334EB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E7C20"/>
    <w:multiLevelType w:val="hybridMultilevel"/>
    <w:tmpl w:val="A6883EAA"/>
    <w:lvl w:ilvl="0" w:tplc="DE483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139D"/>
    <w:rsid w:val="00042C60"/>
    <w:rsid w:val="00095AE2"/>
    <w:rsid w:val="0014115F"/>
    <w:rsid w:val="001418D1"/>
    <w:rsid w:val="00216B4B"/>
    <w:rsid w:val="003031F6"/>
    <w:rsid w:val="003B20FB"/>
    <w:rsid w:val="003B324B"/>
    <w:rsid w:val="0042041C"/>
    <w:rsid w:val="00490F37"/>
    <w:rsid w:val="004A76AA"/>
    <w:rsid w:val="0052308C"/>
    <w:rsid w:val="00540856"/>
    <w:rsid w:val="00560943"/>
    <w:rsid w:val="00580214"/>
    <w:rsid w:val="005E7378"/>
    <w:rsid w:val="007D594B"/>
    <w:rsid w:val="00802E8C"/>
    <w:rsid w:val="008F5019"/>
    <w:rsid w:val="0098731E"/>
    <w:rsid w:val="009C5FC3"/>
    <w:rsid w:val="009E6B80"/>
    <w:rsid w:val="00A61E3F"/>
    <w:rsid w:val="00AC4313"/>
    <w:rsid w:val="00B23377"/>
    <w:rsid w:val="00B51644"/>
    <w:rsid w:val="00BC3E5F"/>
    <w:rsid w:val="00BF0401"/>
    <w:rsid w:val="00C07DEC"/>
    <w:rsid w:val="00C66087"/>
    <w:rsid w:val="00CC2C31"/>
    <w:rsid w:val="00CE4018"/>
    <w:rsid w:val="00CF65A6"/>
    <w:rsid w:val="00D36C89"/>
    <w:rsid w:val="00DE1BBE"/>
    <w:rsid w:val="00E716E4"/>
    <w:rsid w:val="00EA139D"/>
    <w:rsid w:val="00EC7CD7"/>
    <w:rsid w:val="00FA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9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1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139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1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76A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76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acidgl8757/article/details/173173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wangsu</cp:lastModifiedBy>
  <cp:revision>1</cp:revision>
  <dcterms:created xsi:type="dcterms:W3CDTF">2015-04-03T06:13:00Z</dcterms:created>
  <dcterms:modified xsi:type="dcterms:W3CDTF">2015-04-03T07:05:00Z</dcterms:modified>
</cp:coreProperties>
</file>